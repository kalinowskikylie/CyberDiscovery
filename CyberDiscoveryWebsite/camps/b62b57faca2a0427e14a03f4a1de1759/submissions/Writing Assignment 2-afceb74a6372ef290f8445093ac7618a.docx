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10E" w:rsidRDefault="005A710E">
      <w:r>
        <w:t>Dear Congresswoman Landrieu,</w:t>
      </w:r>
    </w:p>
    <w:p w:rsidR="00530941" w:rsidRDefault="00530941"/>
    <w:p w:rsidR="00283BED" w:rsidRDefault="005A710E">
      <w:r>
        <w:tab/>
        <w:t xml:space="preserve">Sending drones to kill </w:t>
      </w:r>
      <w:r w:rsidR="008D25C3">
        <w:t xml:space="preserve">Anwar </w:t>
      </w:r>
      <w:r>
        <w:t>al-</w:t>
      </w:r>
      <w:r w:rsidR="008D25C3" w:rsidRPr="008D25C3">
        <w:t xml:space="preserve"> </w:t>
      </w:r>
      <w:proofErr w:type="spellStart"/>
      <w:ins w:id="0" w:author="student" w:date="2014-06-11T23:14:00Z">
        <w:r w:rsidR="008D25C3">
          <w:t>Awlaki</w:t>
        </w:r>
      </w:ins>
      <w:proofErr w:type="spellEnd"/>
      <w:r w:rsidR="008D25C3">
        <w:t xml:space="preserve"> </w:t>
      </w:r>
      <w:r>
        <w:t xml:space="preserve">was </w:t>
      </w:r>
      <w:r w:rsidR="00C50E45">
        <w:t>unconstitutional</w:t>
      </w:r>
      <w:r w:rsidR="008D25C3">
        <w:t xml:space="preserve"> because he was a</w:t>
      </w:r>
      <w:r w:rsidR="00D639E3">
        <w:t xml:space="preserve"> U.S citize</w:t>
      </w:r>
      <w:r w:rsidR="008D25C3">
        <w:t>n</w:t>
      </w:r>
      <w:r w:rsidR="00D639E3">
        <w:t xml:space="preserve"> and </w:t>
      </w:r>
      <w:r w:rsidR="00663E56">
        <w:t>deserve</w:t>
      </w:r>
      <w:r w:rsidR="008D25C3">
        <w:t>d</w:t>
      </w:r>
      <w:r w:rsidR="00663E56">
        <w:t xml:space="preserve"> </w:t>
      </w:r>
      <w:r w:rsidR="00D639E3">
        <w:t>a trial by jury according to the Bill of Rights</w:t>
      </w:r>
      <w:r w:rsidR="008D25C3">
        <w:t>. What P</w:t>
      </w:r>
      <w:r>
        <w:t>resident Obama did, was kill two American citizen</w:t>
      </w:r>
      <w:r w:rsidR="00C50E45">
        <w:t>s</w:t>
      </w:r>
      <w:r w:rsidR="00663E56">
        <w:t>, thus</w:t>
      </w:r>
      <w:r w:rsidR="00D639E3">
        <w:t xml:space="preserve"> violating the sixth amendment</w:t>
      </w:r>
      <w:r>
        <w:t>. One of our right</w:t>
      </w:r>
      <w:r w:rsidR="00663E56">
        <w:t>s</w:t>
      </w:r>
      <w:r>
        <w:t xml:space="preserve"> as an American is the right to trial by jury no matter the crime</w:t>
      </w:r>
      <w:r w:rsidR="00663E56">
        <w:t>. T</w:t>
      </w:r>
      <w:r w:rsidR="00D639E3">
        <w:t xml:space="preserve">his should not be ignored </w:t>
      </w:r>
      <w:r w:rsidR="00663E56">
        <w:t>just because they are</w:t>
      </w:r>
      <w:r w:rsidR="00D639E3">
        <w:t xml:space="preserve"> a threat</w:t>
      </w:r>
      <w:r w:rsidR="00663E56">
        <w:t xml:space="preserve"> to national security</w:t>
      </w:r>
      <w:r>
        <w:t xml:space="preserve">. </w:t>
      </w:r>
      <w:r w:rsidR="00D639E3">
        <w:t>That kind of thinking isn’t fair to the p</w:t>
      </w:r>
      <w:r w:rsidR="00663E56">
        <w:t xml:space="preserve">eople of the United States, and </w:t>
      </w:r>
      <w:r w:rsidR="00D639E3">
        <w:t xml:space="preserve">it is just a shortcut to what our founding fathers worked to insure, liberty. </w:t>
      </w:r>
      <w:r>
        <w:t>The killing of al-</w:t>
      </w:r>
      <w:proofErr w:type="spellStart"/>
      <w:r>
        <w:t>Aw</w:t>
      </w:r>
      <w:r w:rsidR="00530941">
        <w:t>l</w:t>
      </w:r>
      <w:r>
        <w:t>aki</w:t>
      </w:r>
      <w:proofErr w:type="spellEnd"/>
      <w:r>
        <w:t xml:space="preserve"> </w:t>
      </w:r>
      <w:r w:rsidR="00C50E45">
        <w:t>and his son</w:t>
      </w:r>
      <w:r>
        <w:t xml:space="preserve"> was </w:t>
      </w:r>
      <w:r w:rsidR="00663E56">
        <w:t>un</w:t>
      </w:r>
      <w:r w:rsidR="00D639E3">
        <w:t>constitutional because</w:t>
      </w:r>
      <w:r>
        <w:t xml:space="preserve"> they could</w:t>
      </w:r>
      <w:r w:rsidR="00663E56">
        <w:t xml:space="preserve"> have</w:t>
      </w:r>
      <w:r>
        <w:t xml:space="preserve"> picked him up without killing him</w:t>
      </w:r>
      <w:r w:rsidR="00D639E3">
        <w:t xml:space="preserve"> since Yemen was willing to negotiate</w:t>
      </w:r>
      <w:r>
        <w:t>.</w:t>
      </w:r>
    </w:p>
    <w:p w:rsidR="00283BED" w:rsidRDefault="005A710E" w:rsidP="00283BED">
      <w:pPr>
        <w:ind w:firstLine="720"/>
      </w:pPr>
      <w:r>
        <w:t xml:space="preserve"> This killing of a </w:t>
      </w:r>
      <w:r w:rsidR="00663E56">
        <w:t xml:space="preserve">U.S. </w:t>
      </w:r>
      <w:r w:rsidR="00C50E45">
        <w:t>citizen</w:t>
      </w:r>
      <w:r>
        <w:t xml:space="preserve"> could put the public in doubt of our government</w:t>
      </w:r>
      <w:r w:rsidR="00663E56">
        <w:t>,</w:t>
      </w:r>
      <w:r w:rsidR="00283BED">
        <w:t xml:space="preserve"> because</w:t>
      </w:r>
      <w:r w:rsidR="00663E56">
        <w:t xml:space="preserve"> </w:t>
      </w:r>
      <w:r w:rsidR="00283BED">
        <w:t>as Americans our morals are deeply tied to our history and the Bill of Rights</w:t>
      </w:r>
      <w:r>
        <w:t xml:space="preserve">. </w:t>
      </w:r>
      <w:r w:rsidR="00283BED">
        <w:t xml:space="preserve">An abandonment of the rules, such as this, could result in the people thinking the government has dismissed the laws it was founded on. </w:t>
      </w:r>
      <w:r w:rsidR="00C50E45">
        <w:t xml:space="preserve">All governments on all stages should be </w:t>
      </w:r>
      <w:r w:rsidR="00447C52">
        <w:t xml:space="preserve">able </w:t>
      </w:r>
      <w:r w:rsidR="00C50E45">
        <w:t xml:space="preserve">to uphold all of the laws they have made. The U.S. Constitution is one of those documents that any government in all the land of the United States should hold up with the most priority. </w:t>
      </w:r>
      <w:commentRangeStart w:id="1"/>
      <w:r w:rsidR="0069727D">
        <w:t xml:space="preserve">When President Obama authorized the killing of </w:t>
      </w:r>
      <w:del w:id="2" w:author="student" w:date="2014-06-11T22:59:00Z">
        <w:r w:rsidR="0069727D" w:rsidDel="00447C52">
          <w:delText xml:space="preserve">one </w:delText>
        </w:r>
      </w:del>
      <w:ins w:id="3" w:author="student" w:date="2014-06-11T22:59:00Z">
        <w:r w:rsidR="00447C52">
          <w:t>two</w:t>
        </w:r>
        <w:r w:rsidR="00447C52">
          <w:t xml:space="preserve"> </w:t>
        </w:r>
      </w:ins>
      <w:r w:rsidR="0069727D">
        <w:t>U.S. citizen</w:t>
      </w:r>
      <w:ins w:id="4" w:author="student" w:date="2014-06-11T22:59:00Z">
        <w:r w:rsidR="00447C52">
          <w:t>s</w:t>
        </w:r>
      </w:ins>
      <w:r w:rsidR="0069727D">
        <w:t xml:space="preserve"> </w:t>
      </w:r>
      <w:del w:id="5" w:author="student" w:date="2014-06-11T22:59:00Z">
        <w:r w:rsidR="0069727D" w:rsidDel="00447C52">
          <w:delText xml:space="preserve">knowing that there was possibly a second citizen, </w:delText>
        </w:r>
      </w:del>
      <w:r w:rsidR="0069727D">
        <w:t xml:space="preserve">he not only broke the law, </w:t>
      </w:r>
      <w:del w:id="6" w:author="student" w:date="2014-06-11T23:00:00Z">
        <w:r w:rsidR="0069727D" w:rsidDel="00447C52">
          <w:delText xml:space="preserve">and </w:delText>
        </w:r>
      </w:del>
      <w:ins w:id="7" w:author="student" w:date="2014-06-11T23:00:00Z">
        <w:r w:rsidR="00447C52">
          <w:t>but he</w:t>
        </w:r>
        <w:r w:rsidR="00447C52">
          <w:t xml:space="preserve"> </w:t>
        </w:r>
      </w:ins>
      <w:r w:rsidR="0069727D">
        <w:t xml:space="preserve">lost </w:t>
      </w:r>
      <w:del w:id="8" w:author="student" w:date="2014-06-11T23:05:00Z">
        <w:r w:rsidR="0069727D" w:rsidDel="008F0295">
          <w:delText xml:space="preserve">trust </w:delText>
        </w:r>
      </w:del>
      <w:r w:rsidR="0069727D">
        <w:t xml:space="preserve">the trust of the American people. </w:t>
      </w:r>
      <w:r w:rsidR="00564D31">
        <w:t>President Obama should not have called in the drone strike that took the lives of two Americans</w:t>
      </w:r>
      <w:ins w:id="9" w:author="student" w:date="2014-06-11T23:01:00Z">
        <w:r w:rsidR="00447C52">
          <w:t>, even though they committed crimes ag</w:t>
        </w:r>
      </w:ins>
      <w:r w:rsidR="008D25C3">
        <w:t>ainst</w:t>
      </w:r>
      <w:ins w:id="10" w:author="student" w:date="2014-06-11T23:06:00Z">
        <w:r w:rsidR="008F0295">
          <w:t xml:space="preserve"> the </w:t>
        </w:r>
      </w:ins>
      <w:ins w:id="11" w:author="student" w:date="2014-06-11T23:01:00Z">
        <w:r w:rsidR="00447C52">
          <w:t>America</w:t>
        </w:r>
      </w:ins>
      <w:ins w:id="12" w:author="student" w:date="2014-06-11T23:06:00Z">
        <w:r w:rsidR="008F0295">
          <w:t>n people</w:t>
        </w:r>
      </w:ins>
      <w:del w:id="13" w:author="student" w:date="2014-06-11T23:00:00Z">
        <w:r w:rsidR="00564D31" w:rsidDel="00447C52">
          <w:delText>, and in conclusion he lost the American public’s trust</w:delText>
        </w:r>
      </w:del>
      <w:r w:rsidR="00564D31">
        <w:t xml:space="preserve">. </w:t>
      </w:r>
      <w:commentRangeEnd w:id="1"/>
      <w:r w:rsidR="00447C52">
        <w:rPr>
          <w:rStyle w:val="CommentReference"/>
        </w:rPr>
        <w:commentReference w:id="1"/>
      </w:r>
    </w:p>
    <w:p w:rsidR="00530941" w:rsidRDefault="0069727D" w:rsidP="00283BED">
      <w:pPr>
        <w:ind w:firstLine="720"/>
      </w:pPr>
      <w:r>
        <w:t>We think that an inve</w:t>
      </w:r>
      <w:r w:rsidR="00530941">
        <w:t>stigation should be conducted into</w:t>
      </w:r>
      <w:r>
        <w:t xml:space="preserve"> the</w:t>
      </w:r>
      <w:r w:rsidR="00447C52">
        <w:t xml:space="preserve"> </w:t>
      </w:r>
      <w:commentRangeStart w:id="14"/>
      <w:del w:id="15" w:author="student" w:date="2014-06-11T23:15:00Z">
        <w:r w:rsidR="00447C52" w:rsidDel="008D25C3">
          <w:delText xml:space="preserve">president’s </w:delText>
        </w:r>
      </w:del>
      <w:ins w:id="16" w:author="student" w:date="2014-06-11T23:15:00Z">
        <w:r w:rsidR="008D25C3">
          <w:t>P</w:t>
        </w:r>
        <w:r w:rsidR="008D25C3">
          <w:t xml:space="preserve">resident’s </w:t>
        </w:r>
      </w:ins>
      <w:r>
        <w:t xml:space="preserve">decision </w:t>
      </w:r>
      <w:ins w:id="17" w:author="student" w:date="2014-06-11T23:02:00Z">
        <w:r w:rsidR="00447C52">
          <w:t xml:space="preserve">to use </w:t>
        </w:r>
      </w:ins>
      <w:r>
        <w:t xml:space="preserve">the drones. </w:t>
      </w:r>
      <w:commentRangeEnd w:id="14"/>
      <w:r w:rsidR="00447C52">
        <w:rPr>
          <w:rStyle w:val="CommentReference"/>
        </w:rPr>
        <w:commentReference w:id="14"/>
      </w:r>
      <w:r w:rsidR="00564D31">
        <w:t xml:space="preserve">We think that the suspected terrorist could have been picked up, arrested, and questioned before we killed him. </w:t>
      </w:r>
      <w:r>
        <w:t>By the order of the constitution he had the right to a fair trial with a jury of his peers. With the investigation you could show the citizen</w:t>
      </w:r>
      <w:r w:rsidR="00447C52">
        <w:t>s</w:t>
      </w:r>
      <w:r>
        <w:t xml:space="preserve"> of America that </w:t>
      </w:r>
      <w:commentRangeStart w:id="18"/>
      <w:del w:id="19" w:author="student" w:date="2014-06-11T23:02:00Z">
        <w:r w:rsidDel="00447C52">
          <w:delText>someone</w:delText>
        </w:r>
        <w:commentRangeEnd w:id="18"/>
        <w:r w:rsidR="00447C52" w:rsidDel="00447C52">
          <w:rPr>
            <w:rStyle w:val="CommentReference"/>
          </w:rPr>
          <w:commentReference w:id="18"/>
        </w:r>
        <w:r w:rsidDel="00447C52">
          <w:delText xml:space="preserve"> </w:delText>
        </w:r>
      </w:del>
      <w:ins w:id="20" w:author="student" w:date="2014-06-11T23:02:00Z">
        <w:r w:rsidR="00447C52">
          <w:t>the government</w:t>
        </w:r>
        <w:r w:rsidR="00447C52">
          <w:t xml:space="preserve"> </w:t>
        </w:r>
      </w:ins>
      <w:r>
        <w:t>cares about the wellbeing of all t</w:t>
      </w:r>
      <w:bookmarkStart w:id="21" w:name="_GoBack"/>
      <w:bookmarkEnd w:id="21"/>
      <w:r>
        <w:t>he laws.</w:t>
      </w:r>
      <w:r w:rsidR="00283BED">
        <w:t xml:space="preserve"> Suggestions that could be made to the drone law </w:t>
      </w:r>
      <w:r w:rsidR="009A1FA2">
        <w:t>are</w:t>
      </w:r>
      <w:r w:rsidR="00283BED">
        <w:t xml:space="preserve"> that the drones could not use lethal weapons</w:t>
      </w:r>
      <w:r w:rsidR="00447C52">
        <w:t>,</w:t>
      </w:r>
      <w:r w:rsidR="00283BED">
        <w:t xml:space="preserve"> </w:t>
      </w:r>
      <w:r w:rsidR="00447C52">
        <w:t xml:space="preserve">but </w:t>
      </w:r>
      <w:r w:rsidR="00283BED">
        <w:t xml:space="preserve">weapons that are made to capture or subdue a target. </w:t>
      </w:r>
      <w:r w:rsidR="009A1FA2">
        <w:t xml:space="preserve">This way the suspect can at least be brought in and </w:t>
      </w:r>
      <w:commentRangeStart w:id="22"/>
      <w:del w:id="23" w:author="student" w:date="2014-06-11T23:07:00Z">
        <w:r w:rsidR="009A1FA2" w:rsidDel="008F0295">
          <w:delText>stay inside his constitutional rights</w:delText>
        </w:r>
        <w:commentRangeEnd w:id="22"/>
        <w:r w:rsidR="00447C52" w:rsidDel="008F0295">
          <w:rPr>
            <w:rStyle w:val="CommentReference"/>
          </w:rPr>
          <w:commentReference w:id="22"/>
        </w:r>
      </w:del>
      <w:ins w:id="24" w:author="student" w:date="2014-06-11T23:07:00Z">
        <w:r w:rsidR="008F0295">
          <w:t xml:space="preserve">put </w:t>
        </w:r>
      </w:ins>
      <w:r w:rsidR="00530941">
        <w:t>on</w:t>
      </w:r>
      <w:ins w:id="25" w:author="student" w:date="2014-06-11T23:07:00Z">
        <w:r w:rsidR="008F0295">
          <w:t xml:space="preserve"> trial</w:t>
        </w:r>
      </w:ins>
      <w:r w:rsidR="009A1FA2">
        <w:t xml:space="preserve">. </w:t>
      </w:r>
      <w:commentRangeStart w:id="26"/>
      <w:r w:rsidR="009A1FA2">
        <w:t xml:space="preserve">We believe that with these simple adjustments people </w:t>
      </w:r>
      <w:del w:id="27" w:author="student" w:date="2014-06-11T23:09:00Z">
        <w:r w:rsidR="009A1FA2" w:rsidDel="008F0295">
          <w:delText xml:space="preserve">are </w:delText>
        </w:r>
      </w:del>
      <w:ins w:id="28" w:author="student" w:date="2014-06-11T23:09:00Z">
        <w:r w:rsidR="008F0295">
          <w:t>will be</w:t>
        </w:r>
        <w:r w:rsidR="008F0295">
          <w:t xml:space="preserve"> </w:t>
        </w:r>
      </w:ins>
      <w:r w:rsidR="009A1FA2">
        <w:t>happy because the government has stayed inside the law and they are safe</w:t>
      </w:r>
      <w:r w:rsidR="00530941">
        <w:t xml:space="preserve">. </w:t>
      </w:r>
      <w:del w:id="29" w:author="student" w:date="2014-06-11T23:09:00Z">
        <w:r w:rsidR="009A1FA2" w:rsidDel="008F0295">
          <w:delText xml:space="preserve"> and the </w:delText>
        </w:r>
      </w:del>
      <w:ins w:id="30" w:author="student" w:date="2014-06-11T23:09:00Z">
        <w:r w:rsidR="008F0295">
          <w:t>T</w:t>
        </w:r>
        <w:r w:rsidR="008F0295">
          <w:t xml:space="preserve">he </w:t>
        </w:r>
      </w:ins>
      <w:r w:rsidR="009A1FA2">
        <w:t>government</w:t>
      </w:r>
      <w:ins w:id="31" w:author="student" w:date="2014-06-11T23:09:00Z">
        <w:r w:rsidR="008F0295">
          <w:t xml:space="preserve"> will also be</w:t>
        </w:r>
      </w:ins>
      <w:del w:id="32" w:author="student" w:date="2014-06-11T23:09:00Z">
        <w:r w:rsidR="009A1FA2" w:rsidDel="008F0295">
          <w:delText xml:space="preserve"> is</w:delText>
        </w:r>
      </w:del>
      <w:r w:rsidR="009A1FA2">
        <w:t xml:space="preserve"> happy because they get to stop a threat to society. </w:t>
      </w:r>
      <w:commentRangeEnd w:id="26"/>
      <w:r w:rsidR="00447C52">
        <w:rPr>
          <w:rStyle w:val="CommentReference"/>
        </w:rPr>
        <w:commentReference w:id="26"/>
      </w:r>
      <w:commentRangeStart w:id="33"/>
      <w:r w:rsidR="009A1FA2">
        <w:t>We believe that this will also help wit</w:t>
      </w:r>
      <w:r w:rsidR="00447C52">
        <w:t xml:space="preserve">h the ethical concerns, because </w:t>
      </w:r>
      <w:r w:rsidR="009A1FA2">
        <w:t>not only is the suspect subdued</w:t>
      </w:r>
      <w:ins w:id="34" w:author="student" w:date="2014-06-11T23:10:00Z">
        <w:r w:rsidR="008F0295">
          <w:t>,</w:t>
        </w:r>
      </w:ins>
      <w:r w:rsidR="009A1FA2">
        <w:t xml:space="preserve"> but innocent people</w:t>
      </w:r>
      <w:del w:id="35" w:author="student" w:date="2014-06-11T23:10:00Z">
        <w:r w:rsidR="009A1FA2" w:rsidDel="008F0295">
          <w:delText>,</w:delText>
        </w:r>
      </w:del>
      <w:r w:rsidR="009A1FA2">
        <w:t xml:space="preserve"> </w:t>
      </w:r>
      <w:del w:id="36" w:author="student" w:date="2014-06-11T23:10:00Z">
        <w:r w:rsidR="009A1FA2" w:rsidDel="008F0295">
          <w:delText>such as</w:delText>
        </w:r>
      </w:del>
      <w:ins w:id="37" w:author="student" w:date="2014-06-11T23:10:00Z">
        <w:r w:rsidR="008F0295">
          <w:t xml:space="preserve">like </w:t>
        </w:r>
      </w:ins>
      <w:r w:rsidR="009A1FA2">
        <w:t>the son of al-</w:t>
      </w:r>
      <w:proofErr w:type="spellStart"/>
      <w:r w:rsidR="009A1FA2">
        <w:t>Awlaki</w:t>
      </w:r>
      <w:proofErr w:type="spellEnd"/>
      <w:r w:rsidR="009A1FA2">
        <w:t xml:space="preserve"> are not killed or harmed. In conclusion, </w:t>
      </w:r>
      <w:ins w:id="38" w:author="student" w:date="2014-06-11T23:11:00Z">
        <w:r w:rsidR="008F0295">
          <w:t>we believe</w:t>
        </w:r>
      </w:ins>
      <w:del w:id="39" w:author="student" w:date="2014-06-11T23:11:00Z">
        <w:r w:rsidR="009A1FA2" w:rsidDel="008F0295">
          <w:delText>we agree</w:delText>
        </w:r>
      </w:del>
      <w:r w:rsidR="009A1FA2">
        <w:t xml:space="preserve"> </w:t>
      </w:r>
      <w:del w:id="40" w:author="student" w:date="2014-06-11T23:11:00Z">
        <w:r w:rsidR="009A1FA2" w:rsidDel="008F0295">
          <w:delText xml:space="preserve">that </w:delText>
        </w:r>
      </w:del>
      <w:r w:rsidR="009A1FA2">
        <w:t>the government overstepped it boundar</w:t>
      </w:r>
      <w:ins w:id="41" w:author="student" w:date="2014-06-11T23:11:00Z">
        <w:r w:rsidR="008F0295">
          <w:t>ies</w:t>
        </w:r>
      </w:ins>
      <w:del w:id="42" w:author="student" w:date="2014-06-11T23:11:00Z">
        <w:r w:rsidR="009A1FA2" w:rsidDel="008F0295">
          <w:delText>y’s</w:delText>
        </w:r>
      </w:del>
      <w:r w:rsidR="009A1FA2">
        <w:t xml:space="preserve"> and crossed the line</w:t>
      </w:r>
      <w:ins w:id="43" w:author="student" w:date="2014-06-11T23:12:00Z">
        <w:r w:rsidR="008F0295">
          <w:t xml:space="preserve">. We hope with your help </w:t>
        </w:r>
      </w:ins>
      <w:ins w:id="44" w:author="student" w:date="2014-06-11T23:13:00Z">
        <w:r w:rsidR="008D25C3">
          <w:t xml:space="preserve">there will be an </w:t>
        </w:r>
      </w:ins>
      <w:ins w:id="45" w:author="student" w:date="2014-06-11T23:14:00Z">
        <w:r w:rsidR="008D25C3">
          <w:t>investigation</w:t>
        </w:r>
      </w:ins>
      <w:ins w:id="46" w:author="student" w:date="2014-06-11T23:13:00Z">
        <w:r w:rsidR="008D25C3">
          <w:t xml:space="preserve"> into the death of Anwar</w:t>
        </w:r>
      </w:ins>
      <w:ins w:id="47" w:author="student" w:date="2014-06-11T23:14:00Z">
        <w:r w:rsidR="008D25C3">
          <w:t xml:space="preserve"> al-</w:t>
        </w:r>
        <w:proofErr w:type="spellStart"/>
        <w:r w:rsidR="008D25C3">
          <w:t>Awlaki</w:t>
        </w:r>
      </w:ins>
      <w:proofErr w:type="spellEnd"/>
      <w:r w:rsidR="00530941">
        <w:t>.</w:t>
      </w:r>
    </w:p>
    <w:p w:rsidR="00530941" w:rsidRDefault="00530941" w:rsidP="00530941"/>
    <w:p w:rsidR="00530941" w:rsidRDefault="00530941" w:rsidP="00530941">
      <w:r>
        <w:t>Thank you for your time.</w:t>
      </w:r>
    </w:p>
    <w:p w:rsidR="00530941" w:rsidRDefault="00530941" w:rsidP="00530941"/>
    <w:p w:rsidR="00530941" w:rsidRDefault="00530941" w:rsidP="00530941">
      <w:r>
        <w:t>Sincerely,</w:t>
      </w:r>
    </w:p>
    <w:p w:rsidR="00C50E45" w:rsidRDefault="00530941">
      <w:r>
        <w:t>A Concerned U.S. Citizen</w:t>
      </w:r>
      <w:del w:id="48" w:author="student" w:date="2014-06-11T23:12:00Z">
        <w:r w:rsidR="009A1FA2" w:rsidDel="008F0295">
          <w:delText xml:space="preserve"> </w:delText>
        </w:r>
      </w:del>
      <w:r w:rsidR="009A1FA2">
        <w:t xml:space="preserve"> </w:t>
      </w:r>
      <w:commentRangeEnd w:id="33"/>
      <w:r w:rsidR="00447C52">
        <w:rPr>
          <w:rStyle w:val="CommentReference"/>
        </w:rPr>
        <w:commentReference w:id="33"/>
      </w:r>
    </w:p>
    <w:sectPr w:rsidR="00C50E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udent" w:date="2014-06-11T22:55:00Z" w:initials="s">
    <w:p w:rsidR="00447C52" w:rsidRDefault="00447C52">
      <w:pPr>
        <w:pStyle w:val="CommentText"/>
      </w:pPr>
      <w:r>
        <w:rPr>
          <w:rStyle w:val="CommentReference"/>
        </w:rPr>
        <w:annotationRef/>
      </w:r>
      <w:r>
        <w:t>Needs work!</w:t>
      </w:r>
    </w:p>
  </w:comment>
  <w:comment w:id="14" w:author="student" w:date="2014-06-11T22:55:00Z" w:initials="s">
    <w:p w:rsidR="00447C52" w:rsidRDefault="00447C52">
      <w:pPr>
        <w:pStyle w:val="CommentText"/>
      </w:pPr>
      <w:r>
        <w:rPr>
          <w:rStyle w:val="CommentReference"/>
        </w:rPr>
        <w:annotationRef/>
      </w:r>
      <w:r>
        <w:t>Fix</w:t>
      </w:r>
    </w:p>
  </w:comment>
  <w:comment w:id="18" w:author="student" w:date="2014-06-11T22:56:00Z" w:initials="s">
    <w:p w:rsidR="00447C52" w:rsidRDefault="00447C52">
      <w:pPr>
        <w:pStyle w:val="CommentText"/>
      </w:pPr>
      <w:r>
        <w:rPr>
          <w:rStyle w:val="CommentReference"/>
        </w:rPr>
        <w:annotationRef/>
      </w:r>
      <w:r>
        <w:t>Who?</w:t>
      </w:r>
    </w:p>
  </w:comment>
  <w:comment w:id="22" w:author="student" w:date="2014-06-11T22:57:00Z" w:initials="s">
    <w:p w:rsidR="00447C52" w:rsidRDefault="00447C52">
      <w:pPr>
        <w:pStyle w:val="CommentText"/>
      </w:pPr>
      <w:r>
        <w:rPr>
          <w:rStyle w:val="CommentReference"/>
        </w:rPr>
        <w:annotationRef/>
      </w:r>
      <w:r>
        <w:t>?</w:t>
      </w:r>
    </w:p>
  </w:comment>
  <w:comment w:id="26" w:author="student" w:date="2014-06-11T22:57:00Z" w:initials="s">
    <w:p w:rsidR="00447C52" w:rsidRDefault="00447C52">
      <w:pPr>
        <w:pStyle w:val="CommentText"/>
      </w:pPr>
      <w:r>
        <w:rPr>
          <w:rStyle w:val="CommentReference"/>
        </w:rPr>
        <w:annotationRef/>
      </w:r>
      <w:proofErr w:type="gramStart"/>
      <w:r>
        <w:t>fix</w:t>
      </w:r>
      <w:proofErr w:type="gramEnd"/>
    </w:p>
  </w:comment>
  <w:comment w:id="33" w:author="student" w:date="2014-06-11T22:58:00Z" w:initials="s">
    <w:p w:rsidR="00447C52" w:rsidRDefault="00447C52">
      <w:pPr>
        <w:pStyle w:val="CommentText"/>
      </w:pPr>
      <w:r>
        <w:rPr>
          <w:rStyle w:val="CommentReference"/>
        </w:rPr>
        <w:annotationRef/>
      </w:r>
      <w:proofErr w:type="gramStart"/>
      <w:r>
        <w:t>fix</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0E"/>
    <w:rsid w:val="00283BED"/>
    <w:rsid w:val="00447C52"/>
    <w:rsid w:val="00530941"/>
    <w:rsid w:val="00564D31"/>
    <w:rsid w:val="005A710E"/>
    <w:rsid w:val="00663E56"/>
    <w:rsid w:val="0069727D"/>
    <w:rsid w:val="008D25C3"/>
    <w:rsid w:val="008E2E46"/>
    <w:rsid w:val="008F0295"/>
    <w:rsid w:val="009A1FA2"/>
    <w:rsid w:val="00C33B0E"/>
    <w:rsid w:val="00C50E45"/>
    <w:rsid w:val="00D6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C52"/>
    <w:rPr>
      <w:sz w:val="16"/>
      <w:szCs w:val="16"/>
    </w:rPr>
  </w:style>
  <w:style w:type="paragraph" w:styleId="CommentText">
    <w:name w:val="annotation text"/>
    <w:basedOn w:val="Normal"/>
    <w:link w:val="CommentTextChar"/>
    <w:uiPriority w:val="99"/>
    <w:semiHidden/>
    <w:unhideWhenUsed/>
    <w:rsid w:val="00447C52"/>
    <w:pPr>
      <w:spacing w:line="240" w:lineRule="auto"/>
    </w:pPr>
    <w:rPr>
      <w:sz w:val="20"/>
      <w:szCs w:val="20"/>
    </w:rPr>
  </w:style>
  <w:style w:type="character" w:customStyle="1" w:styleId="CommentTextChar">
    <w:name w:val="Comment Text Char"/>
    <w:basedOn w:val="DefaultParagraphFont"/>
    <w:link w:val="CommentText"/>
    <w:uiPriority w:val="99"/>
    <w:semiHidden/>
    <w:rsid w:val="00447C52"/>
    <w:rPr>
      <w:sz w:val="20"/>
      <w:szCs w:val="20"/>
    </w:rPr>
  </w:style>
  <w:style w:type="paragraph" w:styleId="CommentSubject">
    <w:name w:val="annotation subject"/>
    <w:basedOn w:val="CommentText"/>
    <w:next w:val="CommentText"/>
    <w:link w:val="CommentSubjectChar"/>
    <w:uiPriority w:val="99"/>
    <w:semiHidden/>
    <w:unhideWhenUsed/>
    <w:rsid w:val="00447C52"/>
    <w:rPr>
      <w:b/>
      <w:bCs/>
    </w:rPr>
  </w:style>
  <w:style w:type="character" w:customStyle="1" w:styleId="CommentSubjectChar">
    <w:name w:val="Comment Subject Char"/>
    <w:basedOn w:val="CommentTextChar"/>
    <w:link w:val="CommentSubject"/>
    <w:uiPriority w:val="99"/>
    <w:semiHidden/>
    <w:rsid w:val="00447C52"/>
    <w:rPr>
      <w:b/>
      <w:bCs/>
      <w:sz w:val="20"/>
      <w:szCs w:val="20"/>
    </w:rPr>
  </w:style>
  <w:style w:type="paragraph" w:styleId="BalloonText">
    <w:name w:val="Balloon Text"/>
    <w:basedOn w:val="Normal"/>
    <w:link w:val="BalloonTextChar"/>
    <w:uiPriority w:val="99"/>
    <w:semiHidden/>
    <w:unhideWhenUsed/>
    <w:rsid w:val="0044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C52"/>
    <w:rPr>
      <w:sz w:val="16"/>
      <w:szCs w:val="16"/>
    </w:rPr>
  </w:style>
  <w:style w:type="paragraph" w:styleId="CommentText">
    <w:name w:val="annotation text"/>
    <w:basedOn w:val="Normal"/>
    <w:link w:val="CommentTextChar"/>
    <w:uiPriority w:val="99"/>
    <w:semiHidden/>
    <w:unhideWhenUsed/>
    <w:rsid w:val="00447C52"/>
    <w:pPr>
      <w:spacing w:line="240" w:lineRule="auto"/>
    </w:pPr>
    <w:rPr>
      <w:sz w:val="20"/>
      <w:szCs w:val="20"/>
    </w:rPr>
  </w:style>
  <w:style w:type="character" w:customStyle="1" w:styleId="CommentTextChar">
    <w:name w:val="Comment Text Char"/>
    <w:basedOn w:val="DefaultParagraphFont"/>
    <w:link w:val="CommentText"/>
    <w:uiPriority w:val="99"/>
    <w:semiHidden/>
    <w:rsid w:val="00447C52"/>
    <w:rPr>
      <w:sz w:val="20"/>
      <w:szCs w:val="20"/>
    </w:rPr>
  </w:style>
  <w:style w:type="paragraph" w:styleId="CommentSubject">
    <w:name w:val="annotation subject"/>
    <w:basedOn w:val="CommentText"/>
    <w:next w:val="CommentText"/>
    <w:link w:val="CommentSubjectChar"/>
    <w:uiPriority w:val="99"/>
    <w:semiHidden/>
    <w:unhideWhenUsed/>
    <w:rsid w:val="00447C52"/>
    <w:rPr>
      <w:b/>
      <w:bCs/>
    </w:rPr>
  </w:style>
  <w:style w:type="character" w:customStyle="1" w:styleId="CommentSubjectChar">
    <w:name w:val="Comment Subject Char"/>
    <w:basedOn w:val="CommentTextChar"/>
    <w:link w:val="CommentSubject"/>
    <w:uiPriority w:val="99"/>
    <w:semiHidden/>
    <w:rsid w:val="00447C52"/>
    <w:rPr>
      <w:b/>
      <w:bCs/>
      <w:sz w:val="20"/>
      <w:szCs w:val="20"/>
    </w:rPr>
  </w:style>
  <w:style w:type="paragraph" w:styleId="BalloonText">
    <w:name w:val="Balloon Text"/>
    <w:basedOn w:val="Normal"/>
    <w:link w:val="BalloonTextChar"/>
    <w:uiPriority w:val="99"/>
    <w:semiHidden/>
    <w:unhideWhenUsed/>
    <w:rsid w:val="0044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2014-06-12T04:24:00Z</dcterms:created>
  <dcterms:modified xsi:type="dcterms:W3CDTF">2014-06-12T04:24:00Z</dcterms:modified>
</cp:coreProperties>
</file>