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44B" w:rsidRDefault="004446A3" w:rsidP="00D2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D2444B" w:rsidRPr="00D2444B">
        <w:rPr>
          <w:rFonts w:ascii="Times New Roman" w:hAnsi="Times New Roman" w:cs="Times New Roman"/>
          <w:sz w:val="24"/>
          <w:szCs w:val="24"/>
        </w:rPr>
        <w:t>Senator Dreyfus</w:t>
      </w:r>
      <w:r w:rsidR="00D24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2444B" w:rsidRDefault="00B634CF" w:rsidP="00D244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possibility </w:t>
      </w:r>
      <w:r w:rsidR="00D2444B">
        <w:rPr>
          <w:rFonts w:ascii="Times New Roman" w:hAnsi="Times New Roman" w:cs="Times New Roman"/>
          <w:sz w:val="24"/>
          <w:szCs w:val="24"/>
        </w:rPr>
        <w:t xml:space="preserve">of robots having responsibility in our country has been brought into the light, mainly by the company </w:t>
      </w:r>
      <w:proofErr w:type="spellStart"/>
      <w:r w:rsidR="00D2444B">
        <w:rPr>
          <w:rFonts w:ascii="Times New Roman" w:hAnsi="Times New Roman" w:cs="Times New Roman"/>
          <w:sz w:val="24"/>
          <w:szCs w:val="24"/>
        </w:rPr>
        <w:t>Omnicorp</w:t>
      </w:r>
      <w:proofErr w:type="spellEnd"/>
      <w:r w:rsidR="00D2444B">
        <w:rPr>
          <w:rFonts w:ascii="Times New Roman" w:hAnsi="Times New Roman" w:cs="Times New Roman"/>
          <w:sz w:val="24"/>
          <w:szCs w:val="24"/>
        </w:rPr>
        <w:t xml:space="preserve"> and their half-human, half-robot creation, Alex Murphy. </w:t>
      </w:r>
      <w:r w:rsidR="00695F04">
        <w:rPr>
          <w:rFonts w:ascii="Times New Roman" w:hAnsi="Times New Roman" w:cs="Times New Roman"/>
          <w:sz w:val="24"/>
          <w:szCs w:val="24"/>
        </w:rPr>
        <w:t xml:space="preserve">In attempt to protect American lives, </w:t>
      </w:r>
      <w:proofErr w:type="spellStart"/>
      <w:r w:rsidR="00695F04">
        <w:rPr>
          <w:rFonts w:ascii="Times New Roman" w:hAnsi="Times New Roman" w:cs="Times New Roman"/>
          <w:sz w:val="24"/>
          <w:szCs w:val="24"/>
        </w:rPr>
        <w:t>Omnicorp</w:t>
      </w:r>
      <w:proofErr w:type="spellEnd"/>
      <w:r w:rsidR="00695F04">
        <w:rPr>
          <w:rFonts w:ascii="Times New Roman" w:hAnsi="Times New Roman" w:cs="Times New Roman"/>
          <w:sz w:val="24"/>
          <w:szCs w:val="24"/>
        </w:rPr>
        <w:t xml:space="preserve"> has deployed their robotic soldiers into </w:t>
      </w:r>
      <w:commentRangeStart w:id="0"/>
      <w:r w:rsidR="005A1215">
        <w:rPr>
          <w:rFonts w:ascii="Times New Roman" w:hAnsi="Times New Roman" w:cs="Times New Roman"/>
          <w:sz w:val="24"/>
          <w:szCs w:val="24"/>
        </w:rPr>
        <w:t>combative</w:t>
      </w:r>
      <w:commentRangeEnd w:id="0"/>
      <w:r w:rsidR="00D577D4">
        <w:rPr>
          <w:rStyle w:val="CommentReference"/>
        </w:rPr>
        <w:commentReference w:id="0"/>
      </w:r>
      <w:r w:rsidR="00695F04">
        <w:rPr>
          <w:rFonts w:ascii="Times New Roman" w:hAnsi="Times New Roman" w:cs="Times New Roman"/>
          <w:sz w:val="24"/>
          <w:szCs w:val="24"/>
        </w:rPr>
        <w:t xml:space="preserve"> countries.</w:t>
      </w:r>
      <w:r w:rsidR="00D2444B">
        <w:rPr>
          <w:rFonts w:ascii="Times New Roman" w:hAnsi="Times New Roman" w:cs="Times New Roman"/>
          <w:sz w:val="24"/>
          <w:szCs w:val="24"/>
        </w:rPr>
        <w:t xml:space="preserve"> </w:t>
      </w:r>
      <w:r w:rsidR="004446A3">
        <w:rPr>
          <w:rFonts w:ascii="Times New Roman" w:hAnsi="Times New Roman" w:cs="Times New Roman"/>
          <w:sz w:val="24"/>
          <w:szCs w:val="24"/>
        </w:rPr>
        <w:t>You seem to be very vocal with your opinion on Mur</w:t>
      </w:r>
      <w:r w:rsidR="005A1215">
        <w:rPr>
          <w:rFonts w:ascii="Times New Roman" w:hAnsi="Times New Roman" w:cs="Times New Roman"/>
          <w:sz w:val="24"/>
          <w:szCs w:val="24"/>
        </w:rPr>
        <w:t xml:space="preserve">phy and the use of robotic law </w:t>
      </w:r>
      <w:r w:rsidR="004446A3">
        <w:rPr>
          <w:rFonts w:ascii="Times New Roman" w:hAnsi="Times New Roman" w:cs="Times New Roman"/>
          <w:sz w:val="24"/>
          <w:szCs w:val="24"/>
        </w:rPr>
        <w:t>e</w:t>
      </w:r>
      <w:r w:rsidR="005A1215">
        <w:rPr>
          <w:rFonts w:ascii="Times New Roman" w:hAnsi="Times New Roman" w:cs="Times New Roman"/>
          <w:sz w:val="24"/>
          <w:szCs w:val="24"/>
        </w:rPr>
        <w:t>nforcement</w:t>
      </w:r>
      <w:r w:rsidR="004446A3">
        <w:rPr>
          <w:rFonts w:ascii="Times New Roman" w:hAnsi="Times New Roman" w:cs="Times New Roman"/>
          <w:sz w:val="24"/>
          <w:szCs w:val="24"/>
        </w:rPr>
        <w:t xml:space="preserve"> in America, and this has caused a great deal of controversy.</w:t>
      </w:r>
      <w:r w:rsidR="00D2444B">
        <w:rPr>
          <w:rFonts w:ascii="Times New Roman" w:hAnsi="Times New Roman" w:cs="Times New Roman"/>
          <w:sz w:val="24"/>
          <w:szCs w:val="24"/>
        </w:rPr>
        <w:t xml:space="preserve"> </w:t>
      </w:r>
      <w:r w:rsidR="00D2444B">
        <w:rPr>
          <w:rFonts w:ascii="Times New Roman" w:hAnsi="Times New Roman" w:cs="Times New Roman"/>
          <w:sz w:val="24"/>
          <w:szCs w:val="24"/>
        </w:rPr>
        <w:t xml:space="preserve">I cannot say that I fully agree with your stance on drones taking the place of </w:t>
      </w:r>
      <w:commentRangeStart w:id="1"/>
      <w:r w:rsidR="005A1215">
        <w:rPr>
          <w:rFonts w:ascii="Times New Roman" w:hAnsi="Times New Roman" w:cs="Times New Roman"/>
          <w:sz w:val="24"/>
          <w:szCs w:val="24"/>
        </w:rPr>
        <w:t>a principally human police force</w:t>
      </w:r>
      <w:commentRangeEnd w:id="1"/>
      <w:r w:rsidR="00D577D4">
        <w:rPr>
          <w:rStyle w:val="CommentReference"/>
        </w:rPr>
        <w:commentReference w:id="1"/>
      </w:r>
      <w:r w:rsidR="00FC49DB">
        <w:rPr>
          <w:rFonts w:ascii="Times New Roman" w:hAnsi="Times New Roman" w:cs="Times New Roman"/>
          <w:sz w:val="24"/>
          <w:szCs w:val="24"/>
        </w:rPr>
        <w:t>, and have written to you in hopes that you will take time to consider the po</w:t>
      </w:r>
      <w:r>
        <w:rPr>
          <w:rFonts w:ascii="Times New Roman" w:hAnsi="Times New Roman" w:cs="Times New Roman"/>
          <w:sz w:val="24"/>
          <w:szCs w:val="24"/>
        </w:rPr>
        <w:t xml:space="preserve">ints that I will </w:t>
      </w:r>
      <w:r w:rsidR="004A0A7B">
        <w:rPr>
          <w:rFonts w:ascii="Times New Roman" w:hAnsi="Times New Roman" w:cs="Times New Roman"/>
          <w:sz w:val="24"/>
          <w:szCs w:val="24"/>
        </w:rPr>
        <w:t>mention</w:t>
      </w:r>
      <w:r w:rsidR="00FC49DB">
        <w:rPr>
          <w:rFonts w:ascii="Times New Roman" w:hAnsi="Times New Roman" w:cs="Times New Roman"/>
          <w:sz w:val="24"/>
          <w:szCs w:val="24"/>
        </w:rPr>
        <w:t xml:space="preserve"> in this letter.</w:t>
      </w:r>
    </w:p>
    <w:p w:rsidR="000303BF" w:rsidRDefault="004446A3" w:rsidP="00D244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robots do have their place in American society, especially in law enforcement. Robots </w:t>
      </w:r>
      <w:r w:rsidR="00D577D4">
        <w:rPr>
          <w:rFonts w:ascii="Times New Roman" w:hAnsi="Times New Roman" w:cs="Times New Roman"/>
          <w:sz w:val="24"/>
          <w:szCs w:val="24"/>
        </w:rPr>
        <w:t xml:space="preserve">are not biased, </w:t>
      </w:r>
      <w:r>
        <w:rPr>
          <w:rFonts w:ascii="Times New Roman" w:hAnsi="Times New Roman" w:cs="Times New Roman"/>
          <w:sz w:val="24"/>
          <w:szCs w:val="24"/>
        </w:rPr>
        <w:t>prejudiced</w:t>
      </w:r>
      <w:r w:rsidR="00D577D4">
        <w:rPr>
          <w:rFonts w:ascii="Times New Roman" w:hAnsi="Times New Roman" w:cs="Times New Roman"/>
          <w:sz w:val="24"/>
          <w:szCs w:val="24"/>
        </w:rPr>
        <w:t xml:space="preserve"> or corrupt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77D4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faults that have been ingrained into our country’s </w:t>
      </w:r>
      <w:commentRangeStart w:id="2"/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D577D4">
        <w:rPr>
          <w:rFonts w:ascii="Times New Roman" w:hAnsi="Times New Roman" w:cs="Times New Roman"/>
          <w:sz w:val="24"/>
          <w:szCs w:val="24"/>
        </w:rPr>
        <w:t xml:space="preserve">opinion </w:t>
      </w:r>
      <w:commentRangeEnd w:id="2"/>
      <w:r w:rsidR="00D577D4">
        <w:rPr>
          <w:rStyle w:val="CommentReference"/>
        </w:rPr>
        <w:commentReference w:id="2"/>
      </w:r>
      <w:r w:rsidR="00D577D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security. Robots do no</w:t>
      </w:r>
      <w:r w:rsidR="00EB6750">
        <w:rPr>
          <w:rFonts w:ascii="Times New Roman" w:hAnsi="Times New Roman" w:cs="Times New Roman"/>
          <w:sz w:val="24"/>
          <w:szCs w:val="24"/>
        </w:rPr>
        <w:t>t get tired, experience emotions</w:t>
      </w:r>
      <w:r>
        <w:rPr>
          <w:rFonts w:ascii="Times New Roman" w:hAnsi="Times New Roman" w:cs="Times New Roman"/>
          <w:sz w:val="24"/>
          <w:szCs w:val="24"/>
        </w:rPr>
        <w:t>, and</w:t>
      </w:r>
      <w:r w:rsidR="00341B80">
        <w:rPr>
          <w:rFonts w:ascii="Times New Roman" w:hAnsi="Times New Roman" w:cs="Times New Roman"/>
          <w:sz w:val="24"/>
          <w:szCs w:val="24"/>
        </w:rPr>
        <w:t xml:space="preserve"> </w:t>
      </w:r>
      <w:r w:rsidR="00EB6750">
        <w:rPr>
          <w:rFonts w:ascii="Times New Roman" w:hAnsi="Times New Roman" w:cs="Times New Roman"/>
          <w:sz w:val="24"/>
          <w:szCs w:val="24"/>
        </w:rPr>
        <w:t xml:space="preserve">cannot have </w:t>
      </w:r>
      <w:r w:rsidR="00341B80">
        <w:rPr>
          <w:rFonts w:ascii="Times New Roman" w:hAnsi="Times New Roman" w:cs="Times New Roman"/>
          <w:sz w:val="24"/>
          <w:szCs w:val="24"/>
        </w:rPr>
        <w:t>their reasoning swayed by criminals</w:t>
      </w:r>
      <w:r>
        <w:rPr>
          <w:rFonts w:ascii="Times New Roman" w:hAnsi="Times New Roman" w:cs="Times New Roman"/>
          <w:sz w:val="24"/>
          <w:szCs w:val="24"/>
        </w:rPr>
        <w:t>. The possibility of a robot malfunctioning is minimal, because they are already deployed in other</w:t>
      </w:r>
      <w:r w:rsidR="00341B80">
        <w:rPr>
          <w:rFonts w:ascii="Times New Roman" w:hAnsi="Times New Roman" w:cs="Times New Roman"/>
          <w:sz w:val="24"/>
          <w:szCs w:val="24"/>
        </w:rPr>
        <w:t xml:space="preserve"> countries for similar purposes, and </w:t>
      </w:r>
      <w:r w:rsidR="00D577D4">
        <w:rPr>
          <w:rFonts w:ascii="Times New Roman" w:hAnsi="Times New Roman" w:cs="Times New Roman"/>
          <w:sz w:val="24"/>
          <w:szCs w:val="24"/>
        </w:rPr>
        <w:t xml:space="preserve">they </w:t>
      </w:r>
      <w:commentRangeStart w:id="3"/>
      <w:r w:rsidR="00341B80">
        <w:rPr>
          <w:rFonts w:ascii="Times New Roman" w:hAnsi="Times New Roman" w:cs="Times New Roman"/>
          <w:sz w:val="24"/>
          <w:szCs w:val="24"/>
        </w:rPr>
        <w:t>have</w:t>
      </w:r>
      <w:commentRangeEnd w:id="3"/>
      <w:r w:rsidR="00D577D4">
        <w:rPr>
          <w:rStyle w:val="CommentReference"/>
        </w:rPr>
        <w:commentReference w:id="3"/>
      </w:r>
      <w:r w:rsidR="00341B80">
        <w:rPr>
          <w:rFonts w:ascii="Times New Roman" w:hAnsi="Times New Roman" w:cs="Times New Roman"/>
          <w:sz w:val="24"/>
          <w:szCs w:val="24"/>
        </w:rPr>
        <w:t xml:space="preserve"> been </w:t>
      </w:r>
      <w:r w:rsidR="00D577D4">
        <w:rPr>
          <w:rFonts w:ascii="Times New Roman" w:hAnsi="Times New Roman" w:cs="Times New Roman"/>
          <w:sz w:val="24"/>
          <w:szCs w:val="24"/>
        </w:rPr>
        <w:t>extensively</w:t>
      </w:r>
      <w:r w:rsidR="00341B80">
        <w:rPr>
          <w:rFonts w:ascii="Times New Roman" w:hAnsi="Times New Roman" w:cs="Times New Roman"/>
          <w:sz w:val="24"/>
          <w:szCs w:val="24"/>
        </w:rPr>
        <w:t xml:space="preserve"> tested </w:t>
      </w:r>
      <w:r w:rsidR="00D577D4">
        <w:rPr>
          <w:rFonts w:ascii="Times New Roman" w:hAnsi="Times New Roman" w:cs="Times New Roman"/>
          <w:sz w:val="24"/>
          <w:szCs w:val="24"/>
        </w:rPr>
        <w:t>while in production and real</w:t>
      </w:r>
      <w:commentRangeStart w:id="4"/>
      <w:r w:rsidR="00D577D4">
        <w:rPr>
          <w:rFonts w:ascii="Times New Roman" w:hAnsi="Times New Roman" w:cs="Times New Roman"/>
          <w:sz w:val="24"/>
          <w:szCs w:val="24"/>
        </w:rPr>
        <w:t xml:space="preserve"> situations</w:t>
      </w:r>
      <w:commentRangeEnd w:id="4"/>
      <w:r w:rsidR="00D577D4">
        <w:rPr>
          <w:rStyle w:val="CommentReference"/>
        </w:rPr>
        <w:commentReference w:id="4"/>
      </w:r>
      <w:r w:rsidR="00341B80">
        <w:rPr>
          <w:rFonts w:ascii="Times New Roman" w:hAnsi="Times New Roman" w:cs="Times New Roman"/>
          <w:sz w:val="24"/>
          <w:szCs w:val="24"/>
        </w:rPr>
        <w:t>.</w:t>
      </w:r>
      <w:r w:rsidR="00FC49DB">
        <w:rPr>
          <w:rFonts w:ascii="Times New Roman" w:hAnsi="Times New Roman" w:cs="Times New Roman"/>
          <w:sz w:val="24"/>
          <w:szCs w:val="24"/>
        </w:rPr>
        <w:t xml:space="preserve"> However, robots should not entirely r</w:t>
      </w:r>
      <w:r w:rsidR="000303BF">
        <w:rPr>
          <w:rFonts w:ascii="Times New Roman" w:hAnsi="Times New Roman" w:cs="Times New Roman"/>
          <w:sz w:val="24"/>
          <w:szCs w:val="24"/>
        </w:rPr>
        <w:t>eplace human officers</w:t>
      </w:r>
      <w:r w:rsidR="00EB6750">
        <w:rPr>
          <w:rFonts w:ascii="Times New Roman" w:hAnsi="Times New Roman" w:cs="Times New Roman"/>
          <w:sz w:val="24"/>
          <w:szCs w:val="24"/>
        </w:rPr>
        <w:t>. The robots</w:t>
      </w:r>
      <w:r w:rsidR="00FC49DB">
        <w:rPr>
          <w:rFonts w:ascii="Times New Roman" w:hAnsi="Times New Roman" w:cs="Times New Roman"/>
          <w:sz w:val="24"/>
          <w:szCs w:val="24"/>
        </w:rPr>
        <w:t xml:space="preserve"> would be ideal for the most da</w:t>
      </w:r>
      <w:r w:rsidR="000303BF">
        <w:rPr>
          <w:rFonts w:ascii="Times New Roman" w:hAnsi="Times New Roman" w:cs="Times New Roman"/>
          <w:sz w:val="24"/>
          <w:szCs w:val="24"/>
        </w:rPr>
        <w:t xml:space="preserve">ngerous situations human police </w:t>
      </w:r>
      <w:r w:rsidR="00D577D4">
        <w:rPr>
          <w:rFonts w:ascii="Times New Roman" w:hAnsi="Times New Roman" w:cs="Times New Roman"/>
          <w:sz w:val="24"/>
          <w:szCs w:val="24"/>
        </w:rPr>
        <w:t xml:space="preserve">face, so that </w:t>
      </w:r>
      <w:commentRangeStart w:id="5"/>
      <w:r w:rsidR="00D577D4">
        <w:rPr>
          <w:rFonts w:ascii="Times New Roman" w:hAnsi="Times New Roman" w:cs="Times New Roman"/>
          <w:sz w:val="24"/>
          <w:szCs w:val="24"/>
        </w:rPr>
        <w:t>officers</w:t>
      </w:r>
      <w:commentRangeEnd w:id="5"/>
      <w:r w:rsidR="00D577D4">
        <w:rPr>
          <w:rStyle w:val="CommentReference"/>
        </w:rPr>
        <w:commentReference w:id="5"/>
      </w:r>
      <w:r w:rsidR="000303BF">
        <w:rPr>
          <w:rFonts w:ascii="Times New Roman" w:hAnsi="Times New Roman" w:cs="Times New Roman"/>
          <w:sz w:val="24"/>
          <w:szCs w:val="24"/>
        </w:rPr>
        <w:t xml:space="preserve"> would no longer risk</w:t>
      </w:r>
      <w:r w:rsidR="00D577D4">
        <w:rPr>
          <w:rFonts w:ascii="Times New Roman" w:hAnsi="Times New Roman" w:cs="Times New Roman"/>
          <w:sz w:val="24"/>
          <w:szCs w:val="24"/>
        </w:rPr>
        <w:t xml:space="preserve"> their</w:t>
      </w:r>
      <w:r w:rsidR="000303BF">
        <w:rPr>
          <w:rFonts w:ascii="Times New Roman" w:hAnsi="Times New Roman" w:cs="Times New Roman"/>
          <w:sz w:val="24"/>
          <w:szCs w:val="24"/>
        </w:rPr>
        <w:t xml:space="preserve"> lives </w:t>
      </w:r>
      <w:r w:rsidR="00D577D4">
        <w:rPr>
          <w:rFonts w:ascii="Times New Roman" w:hAnsi="Times New Roman" w:cs="Times New Roman"/>
          <w:sz w:val="24"/>
          <w:szCs w:val="24"/>
        </w:rPr>
        <w:t>in exchange for our</w:t>
      </w:r>
      <w:r w:rsidR="000303BF">
        <w:rPr>
          <w:rFonts w:ascii="Times New Roman" w:hAnsi="Times New Roman" w:cs="Times New Roman"/>
          <w:sz w:val="24"/>
          <w:szCs w:val="24"/>
        </w:rPr>
        <w:t xml:space="preserve"> safety.</w:t>
      </w:r>
      <w:r w:rsidR="00FC49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750" w:rsidRDefault="00EB6750" w:rsidP="00DB49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there are definite benefits to the use of robots in our society, there are </w:t>
      </w:r>
      <w:r w:rsidR="00ED2295">
        <w:rPr>
          <w:rFonts w:ascii="Times New Roman" w:hAnsi="Times New Roman" w:cs="Times New Roman"/>
          <w:sz w:val="24"/>
          <w:szCs w:val="24"/>
        </w:rPr>
        <w:t xml:space="preserve">foreseeable </w:t>
      </w:r>
      <w:r>
        <w:rPr>
          <w:rFonts w:ascii="Times New Roman" w:hAnsi="Times New Roman" w:cs="Times New Roman"/>
          <w:sz w:val="24"/>
          <w:szCs w:val="24"/>
        </w:rPr>
        <w:t>flaws that would need to be changed before the system could be put into use.</w:t>
      </w:r>
      <w:r w:rsidR="000303BF">
        <w:rPr>
          <w:rFonts w:ascii="Times New Roman" w:hAnsi="Times New Roman" w:cs="Times New Roman"/>
          <w:sz w:val="24"/>
          <w:szCs w:val="24"/>
        </w:rPr>
        <w:t xml:space="preserve"> </w:t>
      </w:r>
      <w:r w:rsidR="00ED2295">
        <w:rPr>
          <w:rFonts w:ascii="Times New Roman" w:hAnsi="Times New Roman" w:cs="Times New Roman"/>
          <w:sz w:val="24"/>
          <w:szCs w:val="24"/>
        </w:rPr>
        <w:t xml:space="preserve">Robotic police officers are somewhat human, and too intimidating, which is a problem. We should not view these robots as humans in any way. </w:t>
      </w:r>
      <w:r>
        <w:rPr>
          <w:rFonts w:ascii="Times New Roman" w:hAnsi="Times New Roman" w:cs="Times New Roman"/>
          <w:sz w:val="24"/>
          <w:szCs w:val="24"/>
        </w:rPr>
        <w:t xml:space="preserve">This would require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redesign their robots, so that </w:t>
      </w:r>
      <w:r w:rsidR="004A0A7B">
        <w:rPr>
          <w:rFonts w:ascii="Times New Roman" w:hAnsi="Times New Roman" w:cs="Times New Roman"/>
          <w:sz w:val="24"/>
          <w:szCs w:val="24"/>
        </w:rPr>
        <w:t>we do not grow attached to them</w:t>
      </w:r>
      <w:r w:rsidR="00DB493D">
        <w:rPr>
          <w:rFonts w:ascii="Times New Roman" w:hAnsi="Times New Roman" w:cs="Times New Roman"/>
          <w:sz w:val="24"/>
          <w:szCs w:val="24"/>
        </w:rPr>
        <w:t>, and in the process, no longer expect them to be human. In addition, m</w:t>
      </w:r>
      <w:r w:rsidR="00E27FC8">
        <w:rPr>
          <w:rFonts w:ascii="Times New Roman" w:hAnsi="Times New Roman" w:cs="Times New Roman"/>
          <w:sz w:val="24"/>
          <w:szCs w:val="24"/>
        </w:rPr>
        <w:t>any of the non-humanoid robots have a more intimidating appearance that translates into terror</w:t>
      </w:r>
      <w:r w:rsidR="00DB493D">
        <w:rPr>
          <w:rFonts w:ascii="Times New Roman" w:hAnsi="Times New Roman" w:cs="Times New Roman"/>
          <w:sz w:val="24"/>
          <w:szCs w:val="24"/>
        </w:rPr>
        <w:t xml:space="preserve"> for the public</w:t>
      </w:r>
      <w:r w:rsidR="00E27FC8">
        <w:rPr>
          <w:rFonts w:ascii="Times New Roman" w:hAnsi="Times New Roman" w:cs="Times New Roman"/>
          <w:sz w:val="24"/>
          <w:szCs w:val="24"/>
        </w:rPr>
        <w:t>. Compliance created by fear will greatly cripple our people</w:t>
      </w:r>
      <w:r w:rsidR="00E8190A">
        <w:rPr>
          <w:rFonts w:ascii="Times New Roman" w:hAnsi="Times New Roman" w:cs="Times New Roman"/>
          <w:sz w:val="24"/>
          <w:szCs w:val="24"/>
        </w:rPr>
        <w:t>,</w:t>
      </w:r>
      <w:r w:rsidR="00E27FC8">
        <w:rPr>
          <w:rFonts w:ascii="Times New Roman" w:hAnsi="Times New Roman" w:cs="Times New Roman"/>
          <w:sz w:val="24"/>
          <w:szCs w:val="24"/>
        </w:rPr>
        <w:t xml:space="preserve"> and their trust in our national system.</w:t>
      </w:r>
      <w:r w:rsidR="003352E1">
        <w:rPr>
          <w:rFonts w:ascii="Times New Roman" w:hAnsi="Times New Roman" w:cs="Times New Roman"/>
          <w:sz w:val="24"/>
          <w:szCs w:val="24"/>
        </w:rPr>
        <w:t xml:space="preserve"> In redesigning, we </w:t>
      </w:r>
      <w:r w:rsidR="00ED2295">
        <w:rPr>
          <w:rFonts w:ascii="Times New Roman" w:hAnsi="Times New Roman" w:cs="Times New Roman"/>
          <w:sz w:val="24"/>
          <w:szCs w:val="24"/>
        </w:rPr>
        <w:t>would</w:t>
      </w:r>
      <w:r w:rsidR="00E27FC8">
        <w:rPr>
          <w:rFonts w:ascii="Times New Roman" w:hAnsi="Times New Roman" w:cs="Times New Roman"/>
          <w:sz w:val="24"/>
          <w:szCs w:val="24"/>
        </w:rPr>
        <w:t xml:space="preserve"> create dr</w:t>
      </w:r>
      <w:r w:rsidR="00DB493D">
        <w:rPr>
          <w:rFonts w:ascii="Times New Roman" w:hAnsi="Times New Roman" w:cs="Times New Roman"/>
          <w:sz w:val="24"/>
          <w:szCs w:val="24"/>
        </w:rPr>
        <w:t xml:space="preserve">ones that we do not grow attached to and </w:t>
      </w:r>
      <w:r w:rsidR="00E27FC8">
        <w:rPr>
          <w:rFonts w:ascii="Times New Roman" w:hAnsi="Times New Roman" w:cs="Times New Roman"/>
          <w:sz w:val="24"/>
          <w:szCs w:val="24"/>
        </w:rPr>
        <w:t>protect without instilling fear in our people.</w:t>
      </w:r>
    </w:p>
    <w:p w:rsidR="003352E1" w:rsidRDefault="002E471A" w:rsidP="002E47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country</w:t>
      </w:r>
      <w:r w:rsidR="00E27FC8">
        <w:rPr>
          <w:rFonts w:ascii="Times New Roman" w:hAnsi="Times New Roman" w:cs="Times New Roman"/>
          <w:sz w:val="24"/>
          <w:szCs w:val="24"/>
        </w:rPr>
        <w:t xml:space="preserve"> needs the assistance of robots for protection, </w:t>
      </w:r>
      <w:r w:rsidR="00E8190A">
        <w:rPr>
          <w:rFonts w:ascii="Times New Roman" w:hAnsi="Times New Roman" w:cs="Times New Roman"/>
          <w:sz w:val="24"/>
          <w:szCs w:val="24"/>
        </w:rPr>
        <w:t xml:space="preserve">though the state of how our robots are modeled </w:t>
      </w:r>
      <w:r w:rsidR="00E27FC8">
        <w:rPr>
          <w:rFonts w:ascii="Times New Roman" w:hAnsi="Times New Roman" w:cs="Times New Roman"/>
          <w:sz w:val="24"/>
          <w:szCs w:val="24"/>
        </w:rPr>
        <w:t>n</w:t>
      </w:r>
      <w:r w:rsidR="003352E1">
        <w:rPr>
          <w:rFonts w:ascii="Times New Roman" w:hAnsi="Times New Roman" w:cs="Times New Roman"/>
          <w:sz w:val="24"/>
          <w:szCs w:val="24"/>
        </w:rPr>
        <w:t xml:space="preserve">eeds a great deal </w:t>
      </w:r>
      <w:commentRangeStart w:id="6"/>
      <w:r w:rsidR="003352E1">
        <w:rPr>
          <w:rFonts w:ascii="Times New Roman" w:hAnsi="Times New Roman" w:cs="Times New Roman"/>
          <w:sz w:val="24"/>
          <w:szCs w:val="24"/>
        </w:rPr>
        <w:t>of consideration</w:t>
      </w:r>
      <w:commentRangeEnd w:id="6"/>
      <w:r w:rsidR="003352E1">
        <w:rPr>
          <w:rStyle w:val="CommentReference"/>
        </w:rPr>
        <w:commentReference w:id="6"/>
      </w:r>
      <w:r w:rsidR="00E27FC8">
        <w:rPr>
          <w:rFonts w:ascii="Times New Roman" w:hAnsi="Times New Roman" w:cs="Times New Roman"/>
          <w:sz w:val="24"/>
          <w:szCs w:val="24"/>
        </w:rPr>
        <w:t>. With modifications and proof to our people that the robots would be used for good,</w:t>
      </w:r>
      <w:r w:rsidR="000303BF">
        <w:rPr>
          <w:rFonts w:ascii="Times New Roman" w:hAnsi="Times New Roman" w:cs="Times New Roman"/>
          <w:sz w:val="24"/>
          <w:szCs w:val="24"/>
        </w:rPr>
        <w:t xml:space="preserve"> we will go far. </w:t>
      </w:r>
      <w:r w:rsidR="00DB493D">
        <w:rPr>
          <w:rFonts w:ascii="Times New Roman" w:hAnsi="Times New Roman" w:cs="Times New Roman"/>
          <w:sz w:val="24"/>
          <w:szCs w:val="24"/>
        </w:rPr>
        <w:t xml:space="preserve">We have already created intelligent, dependable technology, and </w:t>
      </w:r>
      <w:r>
        <w:rPr>
          <w:rFonts w:ascii="Times New Roman" w:hAnsi="Times New Roman" w:cs="Times New Roman"/>
          <w:sz w:val="24"/>
          <w:szCs w:val="24"/>
        </w:rPr>
        <w:t xml:space="preserve">it will only excel through application </w:t>
      </w:r>
      <w:r w:rsidR="003352E1">
        <w:rPr>
          <w:rFonts w:ascii="Times New Roman" w:hAnsi="Times New Roman" w:cs="Times New Roman"/>
          <w:sz w:val="24"/>
          <w:szCs w:val="24"/>
        </w:rPr>
        <w:t xml:space="preserve">and additional </w:t>
      </w:r>
      <w:commentRangeStart w:id="7"/>
      <w:r w:rsidR="003352E1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>over</w:t>
      </w:r>
      <w:commentRangeEnd w:id="7"/>
      <w:r w:rsidR="003352E1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DB493D">
        <w:rPr>
          <w:rFonts w:ascii="Times New Roman" w:hAnsi="Times New Roman" w:cs="Times New Roman"/>
          <w:sz w:val="24"/>
          <w:szCs w:val="24"/>
        </w:rPr>
        <w:t xml:space="preserve"> </w:t>
      </w:r>
      <w:r w:rsidR="00C66473">
        <w:rPr>
          <w:rFonts w:ascii="Times New Roman" w:hAnsi="Times New Roman" w:cs="Times New Roman"/>
          <w:sz w:val="24"/>
          <w:szCs w:val="24"/>
        </w:rPr>
        <w:t xml:space="preserve">It is time we used this technology to create a smarter, more efficient </w:t>
      </w:r>
      <w:r w:rsidR="00ED2295">
        <w:rPr>
          <w:rFonts w:ascii="Times New Roman" w:hAnsi="Times New Roman" w:cs="Times New Roman"/>
          <w:sz w:val="24"/>
          <w:szCs w:val="24"/>
        </w:rPr>
        <w:t xml:space="preserve">enforcement </w:t>
      </w:r>
      <w:commentRangeStart w:id="8"/>
      <w:r w:rsidR="00C66473">
        <w:rPr>
          <w:rFonts w:ascii="Times New Roman" w:hAnsi="Times New Roman" w:cs="Times New Roman"/>
          <w:sz w:val="24"/>
          <w:szCs w:val="24"/>
        </w:rPr>
        <w:t>system</w:t>
      </w:r>
      <w:commentRangeEnd w:id="8"/>
      <w:r w:rsidR="003352E1">
        <w:rPr>
          <w:rStyle w:val="CommentReference"/>
        </w:rPr>
        <w:commentReference w:id="8"/>
      </w:r>
      <w:r w:rsidR="00C66473">
        <w:rPr>
          <w:rFonts w:ascii="Times New Roman" w:hAnsi="Times New Roman" w:cs="Times New Roman"/>
          <w:sz w:val="24"/>
          <w:szCs w:val="24"/>
        </w:rPr>
        <w:t xml:space="preserve">, </w:t>
      </w:r>
      <w:r w:rsidR="000303BF">
        <w:rPr>
          <w:rFonts w:ascii="Times New Roman" w:hAnsi="Times New Roman" w:cs="Times New Roman"/>
          <w:sz w:val="24"/>
          <w:szCs w:val="24"/>
        </w:rPr>
        <w:t>and ensure a</w:t>
      </w:r>
      <w:r w:rsidR="00ED2295">
        <w:rPr>
          <w:rFonts w:ascii="Times New Roman" w:hAnsi="Times New Roman" w:cs="Times New Roman"/>
          <w:sz w:val="24"/>
          <w:szCs w:val="24"/>
        </w:rPr>
        <w:t xml:space="preserve"> stable</w:t>
      </w:r>
      <w:r w:rsidR="000303B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 w:rsidR="000303BF">
        <w:rPr>
          <w:rFonts w:ascii="Times New Roman" w:hAnsi="Times New Roman" w:cs="Times New Roman"/>
          <w:sz w:val="24"/>
          <w:szCs w:val="24"/>
        </w:rPr>
        <w:t>future</w:t>
      </w:r>
      <w:commentRangeEnd w:id="9"/>
      <w:r w:rsidR="003352E1">
        <w:rPr>
          <w:rStyle w:val="CommentReference"/>
        </w:rPr>
        <w:commentReference w:id="9"/>
      </w:r>
      <w:r w:rsidR="000303BF">
        <w:rPr>
          <w:rFonts w:ascii="Times New Roman" w:hAnsi="Times New Roman" w:cs="Times New Roman"/>
          <w:sz w:val="24"/>
          <w:szCs w:val="24"/>
        </w:rPr>
        <w:t xml:space="preserve"> to be proud 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71A" w:rsidRPr="00D2444B" w:rsidRDefault="002E471A" w:rsidP="00335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Senator Dreyfus, </w:t>
      </w:r>
      <w:bookmarkStart w:id="10" w:name="_GoBack"/>
      <w:bookmarkEnd w:id="10"/>
      <w:commentRangeStart w:id="11"/>
      <w:del w:id="12" w:author="cyberdiscovery" w:date="2014-07-11T19:18:00Z">
        <w:r w:rsidR="003352E1" w:rsidDel="00ED2295">
          <w:rPr>
            <w:rFonts w:ascii="Times New Roman" w:hAnsi="Times New Roman" w:cs="Times New Roman"/>
            <w:sz w:val="24"/>
            <w:szCs w:val="24"/>
          </w:rPr>
          <w:delText>[</w:delText>
        </w:r>
      </w:del>
      <w:r w:rsidR="003352E1">
        <w:rPr>
          <w:rFonts w:ascii="Times New Roman" w:hAnsi="Times New Roman" w:cs="Times New Roman"/>
          <w:sz w:val="24"/>
          <w:szCs w:val="24"/>
        </w:rPr>
        <w:t>like it or not</w:t>
      </w:r>
      <w:ins w:id="13" w:author="cyberdiscovery" w:date="2014-07-11T19:18:00Z">
        <w:r w:rsidR="00ED2295">
          <w:rPr>
            <w:rFonts w:ascii="Times New Roman" w:hAnsi="Times New Roman" w:cs="Times New Roman"/>
            <w:sz w:val="24"/>
            <w:szCs w:val="24"/>
          </w:rPr>
          <w:t>,</w:t>
        </w:r>
      </w:ins>
      <w:del w:id="14" w:author="cyberdiscovery" w:date="2014-07-11T19:18:00Z">
        <w:r w:rsidR="003352E1" w:rsidDel="00ED2295">
          <w:rPr>
            <w:rFonts w:ascii="Times New Roman" w:hAnsi="Times New Roman" w:cs="Times New Roman"/>
            <w:sz w:val="24"/>
            <w:szCs w:val="24"/>
          </w:rPr>
          <w:delText>]</w:delText>
        </w:r>
      </w:del>
      <w:r w:rsidR="003352E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1"/>
      <w:r w:rsidR="003352E1">
        <w:rPr>
          <w:rStyle w:val="CommentReference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>America needs robots.</w:t>
      </w:r>
    </w:p>
    <w:p w:rsidR="002E471A" w:rsidRPr="00D2444B" w:rsidRDefault="002E471A" w:rsidP="002E471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E471A" w:rsidRPr="00D2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yberdiscovery" w:date="2014-07-11T18:04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r>
        <w:t xml:space="preserve">Switched </w:t>
      </w:r>
      <w:proofErr w:type="spellStart"/>
      <w:r>
        <w:t>adver</w:t>
      </w:r>
      <w:proofErr w:type="spellEnd"/>
      <w:r>
        <w:t>.</w:t>
      </w:r>
    </w:p>
  </w:comment>
  <w:comment w:id="1" w:author="cyberdiscovery" w:date="2014-07-11T18:04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r>
        <w:t>Changed to human police force to not repeat earlier statement</w:t>
      </w:r>
    </w:p>
  </w:comment>
  <w:comment w:id="2" w:author="cyberdiscovery" w:date="2014-07-11T18:03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r>
        <w:t>Public Opinion</w:t>
      </w:r>
    </w:p>
  </w:comment>
  <w:comment w:id="3" w:author="cyberdiscovery" w:date="2014-07-11T18:04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</w:p>
  </w:comment>
  <w:comment w:id="4" w:author="cyberdiscovery" w:date="2014-07-11T18:05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proofErr w:type="gramStart"/>
      <w:r>
        <w:t>added</w:t>
      </w:r>
      <w:proofErr w:type="gramEnd"/>
    </w:p>
  </w:comment>
  <w:comment w:id="5" w:author="cyberdiscovery" w:date="2014-07-11T18:08:00Z" w:initials="c">
    <w:p w:rsidR="00D577D4" w:rsidRDefault="00D577D4">
      <w:pPr>
        <w:pStyle w:val="CommentText"/>
      </w:pPr>
      <w:r>
        <w:rPr>
          <w:rStyle w:val="CommentReference"/>
        </w:rPr>
        <w:annotationRef/>
      </w:r>
      <w:proofErr w:type="gramStart"/>
      <w:r>
        <w:t>changed</w:t>
      </w:r>
      <w:proofErr w:type="gramEnd"/>
      <w:r>
        <w:t xml:space="preserve"> “we” to officers and added “their”</w:t>
      </w:r>
      <w:r>
        <w:br/>
      </w:r>
    </w:p>
  </w:comment>
  <w:comment w:id="6" w:author="cyberdiscovery" w:date="2014-07-11T18:12:00Z" w:initials="c">
    <w:p w:rsidR="003352E1" w:rsidRDefault="003352E1">
      <w:pPr>
        <w:pStyle w:val="CommentText"/>
      </w:pPr>
      <w:r>
        <w:rPr>
          <w:rStyle w:val="CommentReference"/>
        </w:rPr>
        <w:annotationRef/>
      </w:r>
      <w:r>
        <w:t>Changed from improvement</w:t>
      </w:r>
    </w:p>
  </w:comment>
  <w:comment w:id="7" w:author="cyberdiscovery" w:date="2014-07-11T18:13:00Z" w:initials="c">
    <w:p w:rsidR="003352E1" w:rsidRDefault="003352E1">
      <w:pPr>
        <w:pStyle w:val="CommentText"/>
      </w:pPr>
      <w:r>
        <w:rPr>
          <w:rStyle w:val="CommentReference"/>
        </w:rPr>
        <w:annotationRef/>
      </w:r>
      <w:r>
        <w:t xml:space="preserve"> Additional use</w:t>
      </w:r>
    </w:p>
  </w:comment>
  <w:comment w:id="8" w:author="cyberdiscovery" w:date="2014-07-11T18:15:00Z" w:initials="c">
    <w:p w:rsidR="003352E1" w:rsidRDefault="003352E1">
      <w:pPr>
        <w:pStyle w:val="CommentText"/>
      </w:pPr>
      <w:r>
        <w:rPr>
          <w:rStyle w:val="CommentReference"/>
        </w:rPr>
        <w:annotationRef/>
      </w:r>
      <w:proofErr w:type="gramStart"/>
      <w:r>
        <w:t>Enforcement  system</w:t>
      </w:r>
      <w:proofErr w:type="gramEnd"/>
      <w:r>
        <w:t>?</w:t>
      </w:r>
    </w:p>
  </w:comment>
  <w:comment w:id="9" w:author="cyberdiscovery" w:date="2014-07-11T18:15:00Z" w:initials="c">
    <w:p w:rsidR="003352E1" w:rsidRDefault="003352E1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stable</w:t>
      </w:r>
      <w:proofErr w:type="gramEnd"/>
      <w:r>
        <w:t xml:space="preserve"> future we can all be proud of?</w:t>
      </w:r>
    </w:p>
  </w:comment>
  <w:comment w:id="11" w:author="cyberdiscovery" w:date="2014-07-11T18:14:00Z" w:initials="c">
    <w:p w:rsidR="003352E1" w:rsidRDefault="003352E1">
      <w:pPr>
        <w:pStyle w:val="CommentText"/>
      </w:pPr>
      <w:r>
        <w:rPr>
          <w:rStyle w:val="CommentReference"/>
        </w:rPr>
        <w:annotationRef/>
      </w:r>
      <w:r>
        <w:t>Added/ your choice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C6"/>
    <w:rsid w:val="000303BF"/>
    <w:rsid w:val="001A0BC6"/>
    <w:rsid w:val="002E471A"/>
    <w:rsid w:val="003352E1"/>
    <w:rsid w:val="00341B80"/>
    <w:rsid w:val="00373EC0"/>
    <w:rsid w:val="004446A3"/>
    <w:rsid w:val="004A0A7B"/>
    <w:rsid w:val="005A1215"/>
    <w:rsid w:val="00695F04"/>
    <w:rsid w:val="007F3D68"/>
    <w:rsid w:val="00865C6F"/>
    <w:rsid w:val="00A12431"/>
    <w:rsid w:val="00B634CF"/>
    <w:rsid w:val="00C66473"/>
    <w:rsid w:val="00D2444B"/>
    <w:rsid w:val="00D577D4"/>
    <w:rsid w:val="00DB493D"/>
    <w:rsid w:val="00E27FC8"/>
    <w:rsid w:val="00E8190A"/>
    <w:rsid w:val="00EB6750"/>
    <w:rsid w:val="00ED2295"/>
    <w:rsid w:val="00F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7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7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7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7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8</cp:revision>
  <dcterms:created xsi:type="dcterms:W3CDTF">2014-07-11T20:34:00Z</dcterms:created>
  <dcterms:modified xsi:type="dcterms:W3CDTF">2014-07-12T02:18:00Z</dcterms:modified>
</cp:coreProperties>
</file>